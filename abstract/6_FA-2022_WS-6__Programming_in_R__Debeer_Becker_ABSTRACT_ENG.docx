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110" w:rsidRPr="00DB12AD" w:rsidRDefault="00721110" w:rsidP="0072111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de-DE"/>
        </w:rPr>
      </w:pPr>
    </w:p>
    <w:tbl>
      <w:tblPr>
        <w:tblW w:w="9210" w:type="dxa"/>
        <w:tblLook w:val="04A0" w:firstRow="1" w:lastRow="0" w:firstColumn="1" w:lastColumn="0" w:noHBand="0" w:noVBand="1"/>
      </w:tblPr>
      <w:tblGrid>
        <w:gridCol w:w="1629"/>
        <w:gridCol w:w="889"/>
        <w:gridCol w:w="6692"/>
      </w:tblGrid>
      <w:tr w:rsidR="00721110" w:rsidRPr="00DB12AD" w:rsidTr="00BE7ACA">
        <w:tc>
          <w:tcPr>
            <w:tcW w:w="1629" w:type="dxa"/>
            <w:shd w:val="clear" w:color="auto" w:fill="auto"/>
          </w:tcPr>
          <w:p w:rsidR="00721110" w:rsidRPr="00DB12AD" w:rsidRDefault="00721110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 w:rsidRPr="00DB12AD">
              <w:rPr>
                <w:rFonts w:ascii="Times New Roman" w:hAnsi="Times New Roman"/>
                <w:b/>
                <w:sz w:val="24"/>
                <w:szCs w:val="24"/>
              </w:rPr>
              <w:t>Workshop</w:t>
            </w:r>
            <w:r w:rsidRPr="00DB12AD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7581" w:type="dxa"/>
            <w:gridSpan w:val="2"/>
            <w:shd w:val="clear" w:color="auto" w:fill="auto"/>
          </w:tcPr>
          <w:p w:rsidR="00721110" w:rsidRPr="00DB12AD" w:rsidRDefault="00DD2BDE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Programming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 xml:space="preserve"> in R</w:t>
            </w:r>
          </w:p>
        </w:tc>
      </w:tr>
      <w:tr w:rsidR="00721110" w:rsidRPr="00DB12AD" w:rsidTr="00BE7ACA">
        <w:tc>
          <w:tcPr>
            <w:tcW w:w="1629" w:type="dxa"/>
            <w:shd w:val="clear" w:color="auto" w:fill="auto"/>
          </w:tcPr>
          <w:p w:rsidR="00721110" w:rsidRPr="00DB12AD" w:rsidRDefault="00334332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Lecture</w:t>
            </w:r>
            <w:r w:rsidR="00FC294E">
              <w:rPr>
                <w:rFonts w:ascii="Times New Roman" w:hAnsi="Times New Roman"/>
                <w:b/>
                <w:sz w:val="24"/>
                <w:szCs w:val="24"/>
              </w:rPr>
              <w:t>r</w:t>
            </w:r>
            <w:proofErr w:type="spellEnd"/>
            <w:r w:rsidR="00FC294E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7581" w:type="dxa"/>
            <w:gridSpan w:val="2"/>
            <w:shd w:val="clear" w:color="auto" w:fill="auto"/>
          </w:tcPr>
          <w:p w:rsidR="00721110" w:rsidRPr="00DB12AD" w:rsidRDefault="00DD2BDE" w:rsidP="003746E6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Dr. Dries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Debeer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(KU Leuven, Belgien) / Benjamin Becker, M.Sc.</w:t>
            </w:r>
            <w:r w:rsidR="00FC294E">
              <w:rPr>
                <w:rFonts w:ascii="Times New Roman" w:hAnsi="Times New Roman"/>
                <w:sz w:val="24"/>
                <w:szCs w:val="24"/>
              </w:rPr>
              <w:t xml:space="preserve"> (I</w:t>
            </w:r>
            <w:r>
              <w:rPr>
                <w:rFonts w:ascii="Times New Roman" w:hAnsi="Times New Roman"/>
                <w:sz w:val="24"/>
                <w:szCs w:val="24"/>
              </w:rPr>
              <w:t>QB Berlin</w:t>
            </w:r>
            <w:r w:rsidR="00FC294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BE7ACA" w:rsidRPr="00DB12AD" w:rsidTr="00BE7ACA">
        <w:tc>
          <w:tcPr>
            <w:tcW w:w="1629" w:type="dxa"/>
            <w:shd w:val="clear" w:color="auto" w:fill="auto"/>
          </w:tcPr>
          <w:p w:rsidR="00BE7ACA" w:rsidRPr="00DB12AD" w:rsidRDefault="00A4312A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  <w:r w:rsidR="00BE7ACA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889" w:type="dxa"/>
            <w:shd w:val="clear" w:color="auto" w:fill="auto"/>
          </w:tcPr>
          <w:p w:rsidR="00BE7ACA" w:rsidRPr="00DB12AD" w:rsidRDefault="00A4312A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 xml:space="preserve">Part </w:t>
            </w:r>
            <w:r w:rsidR="00BE7ACA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1:</w:t>
            </w:r>
          </w:p>
        </w:tc>
        <w:tc>
          <w:tcPr>
            <w:tcW w:w="6692" w:type="dxa"/>
            <w:shd w:val="clear" w:color="auto" w:fill="auto"/>
          </w:tcPr>
          <w:p w:rsidR="00BE7ACA" w:rsidRPr="00DB12AD" w:rsidRDefault="00DD2BDE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Thursday</w:t>
            </w:r>
            <w:proofErr w:type="spellEnd"/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 xml:space="preserve">,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31</w:t>
            </w:r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.0</w:t>
            </w:r>
            <w:r w:rsidR="00AA3872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3</w:t>
            </w:r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.202</w:t>
            </w:r>
            <w:r w:rsidR="00AA3872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2</w:t>
            </w:r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, 9:00 – 13:00 Uhr</w:t>
            </w:r>
          </w:p>
        </w:tc>
      </w:tr>
      <w:tr w:rsidR="00BE7ACA" w:rsidRPr="00DB12AD" w:rsidTr="00BE7ACA">
        <w:tc>
          <w:tcPr>
            <w:tcW w:w="1629" w:type="dxa"/>
            <w:shd w:val="clear" w:color="auto" w:fill="auto"/>
          </w:tcPr>
          <w:p w:rsidR="00BE7ACA" w:rsidRDefault="00BE7ACA" w:rsidP="003746E6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89" w:type="dxa"/>
            <w:shd w:val="clear" w:color="auto" w:fill="auto"/>
          </w:tcPr>
          <w:p w:rsidR="00BE7ACA" w:rsidRDefault="00A4312A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 xml:space="preserve">Part </w:t>
            </w:r>
            <w:r w:rsidR="00BE7ACA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2:</w:t>
            </w:r>
          </w:p>
        </w:tc>
        <w:tc>
          <w:tcPr>
            <w:tcW w:w="6692" w:type="dxa"/>
            <w:shd w:val="clear" w:color="auto" w:fill="auto"/>
          </w:tcPr>
          <w:p w:rsidR="00BE7ACA" w:rsidRPr="00DB12AD" w:rsidRDefault="00DD2BDE" w:rsidP="003746E6">
            <w:pPr>
              <w:spacing w:after="0" w:line="360" w:lineRule="auto"/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Friday</w:t>
            </w:r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 xml:space="preserve">,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01</w:t>
            </w:r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.0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4</w:t>
            </w:r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.202</w:t>
            </w:r>
            <w:r w:rsidR="00AA3872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2</w:t>
            </w:r>
            <w:r w:rsidR="00D01EF1">
              <w:rPr>
                <w:rFonts w:ascii="Times New Roman" w:eastAsia="Times New Roman" w:hAnsi="Times New Roman"/>
                <w:sz w:val="24"/>
                <w:szCs w:val="24"/>
                <w:lang w:eastAsia="de-DE"/>
              </w:rPr>
              <w:t>, 9:00 – 13:00 Uhr</w:t>
            </w:r>
          </w:p>
        </w:tc>
      </w:tr>
    </w:tbl>
    <w:p w:rsidR="00721110" w:rsidRPr="00DB12AD" w:rsidRDefault="00721110" w:rsidP="00721110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eastAsia="de-DE"/>
        </w:rPr>
      </w:pPr>
    </w:p>
    <w:p w:rsidR="00721110" w:rsidRPr="00DB12AD" w:rsidRDefault="00721110" w:rsidP="00721110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eastAsia="de-DE"/>
        </w:rPr>
      </w:pPr>
    </w:p>
    <w:p w:rsidR="00721110" w:rsidRDefault="00721110" w:rsidP="00721110">
      <w:pPr>
        <w:spacing w:after="120" w:line="360" w:lineRule="exact"/>
        <w:rPr>
          <w:rFonts w:ascii="Times New Roman" w:eastAsia="Times New Roman" w:hAnsi="Times New Roman"/>
          <w:b/>
          <w:sz w:val="24"/>
          <w:szCs w:val="24"/>
          <w:lang w:eastAsia="de-DE"/>
        </w:rPr>
      </w:pPr>
      <w:r w:rsidRPr="00DB12AD">
        <w:rPr>
          <w:rFonts w:ascii="Times New Roman" w:eastAsia="Times New Roman" w:hAnsi="Times New Roman"/>
          <w:b/>
          <w:sz w:val="24"/>
          <w:szCs w:val="24"/>
          <w:lang w:eastAsia="de-DE"/>
        </w:rPr>
        <w:t>Abstract</w:t>
      </w:r>
    </w:p>
    <w:p w:rsidR="00D74EC5" w:rsidRDefault="00D74EC5" w:rsidP="00D74EC5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In various scientific fields R has emerged as a popular tool for data wrangling, data analysis and visualization. It is an open source and fully functioning programming language, extended by a wide variety of libraries, which are maintained by an active scientific community. However, most R users do not have a programming background and often a large proportion of R’s potential remains untapped. Especially as more and more journals require researchers to provide syntaxes alongside their manuscripts, writing elegant and efficient R code is becoming more and more desirable. </w:t>
      </w:r>
    </w:p>
    <w:p w:rsidR="00D74EC5" w:rsidRDefault="00D74EC5" w:rsidP="00D74EC5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:rsidR="00D74EC5" w:rsidRPr="00BD2BA2" w:rsidRDefault="00D74EC5" w:rsidP="00D74EC5">
      <w:p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In this workshop we want to provide R users with advanced tools, which they can use in their daily R-life. Participants will learn how writing clean code and version controlling will benefit their own work. Furthermore, we will focus on different ways of automating R code, including writing and understanding functions and iteration (vectorization, loops, functionals). We will also give a short outlook on more advanced tools such as S3 methods, with literature for further self-study. As the workshop will be held remotely, there will be a strong focus on practical exercises.</w:t>
      </w:r>
    </w:p>
    <w:p w:rsidR="00F46A32" w:rsidRPr="007A45C1" w:rsidRDefault="00F46A32" w:rsidP="00F46A32">
      <w:pPr>
        <w:spacing w:after="12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</w:p>
    <w:p w:rsidR="00F46A32" w:rsidRPr="00D01EF1" w:rsidRDefault="00F46A32" w:rsidP="00F46A3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val="en-GB" w:eastAsia="de-DE"/>
        </w:rPr>
        <w:t>Contents.</w:t>
      </w: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 </w:t>
      </w:r>
    </w:p>
    <w:p w:rsidR="00D74EC5" w:rsidRPr="00184DBE" w:rsidRDefault="00D74EC5" w:rsidP="00D74EC5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/>
          <w:sz w:val="24"/>
          <w:szCs w:val="24"/>
          <w:lang w:val="en-GB" w:eastAsia="de-DE"/>
        </w:rPr>
        <w:t>After a short overview of the fundamental elements and the basic data types of the R programming language, the following t</w:t>
      </w:r>
      <w:r w:rsidRPr="00184DBE">
        <w:rPr>
          <w:rFonts w:ascii="Times New Roman" w:eastAsia="Times New Roman" w:hAnsi="Times New Roman"/>
          <w:sz w:val="24"/>
          <w:szCs w:val="24"/>
          <w:lang w:val="en-GB" w:eastAsia="de-DE"/>
        </w:rPr>
        <w:t>opics</w:t>
      </w: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 will be covered during the course:</w:t>
      </w:r>
    </w:p>
    <w:p w:rsidR="00D74EC5" w:rsidRPr="00184DBE" w:rsidRDefault="00D74EC5" w:rsidP="00D74EC5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 w:rsidRPr="00184DBE"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- </w:t>
      </w:r>
      <w:r>
        <w:rPr>
          <w:rFonts w:ascii="Times New Roman" w:eastAsia="Times New Roman" w:hAnsi="Times New Roman"/>
          <w:sz w:val="24"/>
          <w:szCs w:val="24"/>
          <w:lang w:val="en-GB" w:eastAsia="de-DE"/>
        </w:rPr>
        <w:t>Writing code in R: code style and best practices</w:t>
      </w:r>
    </w:p>
    <w:p w:rsidR="00D74EC5" w:rsidRDefault="00D74EC5" w:rsidP="00D74EC5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 w:rsidRPr="00184DBE"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- </w:t>
      </w:r>
      <w:r>
        <w:rPr>
          <w:rFonts w:ascii="Times New Roman" w:eastAsia="Times New Roman" w:hAnsi="Times New Roman"/>
          <w:sz w:val="24"/>
          <w:szCs w:val="24"/>
          <w:lang w:val="en-GB" w:eastAsia="de-DE"/>
        </w:rPr>
        <w:t>F</w:t>
      </w:r>
      <w:r w:rsidRPr="00184DBE">
        <w:rPr>
          <w:rFonts w:ascii="Times New Roman" w:eastAsia="Times New Roman" w:hAnsi="Times New Roman"/>
          <w:sz w:val="24"/>
          <w:szCs w:val="24"/>
          <w:lang w:val="en-GB" w:eastAsia="de-DE"/>
        </w:rPr>
        <w:t>unctions in R</w:t>
      </w: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: when and why to use them </w:t>
      </w:r>
    </w:p>
    <w:p w:rsidR="00D74EC5" w:rsidRDefault="00D74EC5" w:rsidP="00D74EC5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/>
          <w:sz w:val="24"/>
          <w:szCs w:val="24"/>
          <w:lang w:val="en-GB" w:eastAsia="de-DE"/>
        </w:rPr>
        <w:t>- Writing functions, testing and debugging</w:t>
      </w:r>
    </w:p>
    <w:p w:rsidR="00D74EC5" w:rsidRDefault="00D74EC5" w:rsidP="00D74EC5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/>
          <w:sz w:val="24"/>
          <w:szCs w:val="24"/>
          <w:lang w:val="en-GB" w:eastAsia="de-DE"/>
        </w:rPr>
        <w:t>Outlook on:</w:t>
      </w:r>
    </w:p>
    <w:p w:rsidR="00D74EC5" w:rsidRDefault="00D74EC5" w:rsidP="00D74EC5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 w:rsidRPr="00184DBE"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- </w:t>
      </w:r>
      <w:r>
        <w:rPr>
          <w:rFonts w:ascii="Times New Roman" w:eastAsia="Times New Roman" w:hAnsi="Times New Roman"/>
          <w:sz w:val="24"/>
          <w:szCs w:val="24"/>
          <w:lang w:val="en-GB" w:eastAsia="de-DE"/>
        </w:rPr>
        <w:t>O</w:t>
      </w:r>
      <w:r w:rsidRPr="00184DBE">
        <w:rPr>
          <w:rFonts w:ascii="Times New Roman" w:eastAsia="Times New Roman" w:hAnsi="Times New Roman"/>
          <w:sz w:val="24"/>
          <w:szCs w:val="24"/>
          <w:lang w:val="en-GB" w:eastAsia="de-DE"/>
        </w:rPr>
        <w:t>bject oriented programming</w:t>
      </w:r>
      <w:r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 in R, an introduction to</w:t>
      </w:r>
      <w:r w:rsidRPr="00184DBE">
        <w:rPr>
          <w:rFonts w:ascii="Times New Roman" w:eastAsia="Times New Roman" w:hAnsi="Times New Roman"/>
          <w:sz w:val="24"/>
          <w:szCs w:val="24"/>
          <w:lang w:val="en-GB" w:eastAsia="de-DE"/>
        </w:rPr>
        <w:t xml:space="preserve"> S3</w:t>
      </w:r>
    </w:p>
    <w:p w:rsidR="00D74EC5" w:rsidRPr="00184DBE" w:rsidRDefault="00D74EC5" w:rsidP="00D74EC5">
      <w:pPr>
        <w:spacing w:after="0" w:line="360" w:lineRule="exact"/>
        <w:rPr>
          <w:rFonts w:ascii="Times New Roman" w:eastAsia="Times New Roman" w:hAnsi="Times New Roman"/>
          <w:sz w:val="24"/>
          <w:szCs w:val="24"/>
          <w:lang w:val="en-GB" w:eastAsia="de-DE"/>
        </w:rPr>
      </w:pPr>
      <w:r>
        <w:rPr>
          <w:rFonts w:ascii="Times New Roman" w:eastAsia="Times New Roman" w:hAnsi="Times New Roman"/>
          <w:sz w:val="24"/>
          <w:szCs w:val="24"/>
          <w:lang w:val="en-GB" w:eastAsia="de-DE"/>
        </w:rPr>
        <w:lastRenderedPageBreak/>
        <w:t xml:space="preserve">- Version Control using git and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GB" w:eastAsia="de-DE"/>
        </w:rPr>
        <w:t>Github</w:t>
      </w:r>
      <w:proofErr w:type="spellEnd"/>
    </w:p>
    <w:p w:rsidR="00F46A32" w:rsidRPr="00D74EC5" w:rsidRDefault="00F46A32" w:rsidP="00F46A32">
      <w:p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</w:p>
    <w:p w:rsidR="00D74EC5" w:rsidRDefault="00D74EC5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:rsidR="00F46A32" w:rsidRDefault="00F46A32" w:rsidP="00F46A32">
      <w:pPr>
        <w:spacing w:after="0" w:line="360" w:lineRule="exact"/>
        <w:rPr>
          <w:rFonts w:ascii="Times New Roman" w:hAnsi="Times New Roman"/>
          <w:b/>
          <w:i/>
          <w:sz w:val="24"/>
          <w:szCs w:val="24"/>
          <w:lang w:val="en-GB"/>
        </w:rPr>
      </w:pP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Previous knowledge required.</w:t>
      </w:r>
    </w:p>
    <w:p w:rsidR="00D74EC5" w:rsidRDefault="00D74EC5" w:rsidP="00D74EC5">
      <w:p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Participants should have previous experience using R and RStudio. Participants should be able to efficiently: </w:t>
      </w:r>
    </w:p>
    <w:p w:rsidR="00D74EC5" w:rsidRDefault="00D74EC5" w:rsidP="00D74EC5">
      <w:pPr>
        <w:pStyle w:val="Listenabsatz"/>
        <w:numPr>
          <w:ilvl w:val="0"/>
          <w:numId w:val="1"/>
        </w:num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Read and write data in R</w:t>
      </w:r>
    </w:p>
    <w:p w:rsidR="00D74EC5" w:rsidRDefault="00D74EC5" w:rsidP="00D74EC5">
      <w:pPr>
        <w:pStyle w:val="Listenabsatz"/>
        <w:numPr>
          <w:ilvl w:val="0"/>
          <w:numId w:val="1"/>
        </w:num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 xml:space="preserve">Manipulate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GB"/>
        </w:rPr>
        <w:t>data.frames</w:t>
      </w:r>
      <w:proofErr w:type="spellEnd"/>
      <w:proofErr w:type="gramEnd"/>
    </w:p>
    <w:p w:rsidR="00D74EC5" w:rsidRDefault="00D74EC5" w:rsidP="00D74EC5">
      <w:pPr>
        <w:pStyle w:val="Listenabsatz"/>
        <w:numPr>
          <w:ilvl w:val="0"/>
          <w:numId w:val="1"/>
        </w:num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Fit statistical model</w:t>
      </w:r>
    </w:p>
    <w:p w:rsidR="00D74EC5" w:rsidRDefault="00D74EC5" w:rsidP="00D74EC5">
      <w:pPr>
        <w:pStyle w:val="Listenabsatz"/>
        <w:numPr>
          <w:ilvl w:val="0"/>
          <w:numId w:val="1"/>
        </w:numPr>
        <w:spacing w:after="0" w:line="360" w:lineRule="exact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Make visualizations of data</w:t>
      </w:r>
    </w:p>
    <w:p w:rsidR="00D74EC5" w:rsidRPr="00A9131D" w:rsidRDefault="00D74EC5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:rsidR="00F46A32" w:rsidRDefault="00F46A32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:rsidR="00F46A32" w:rsidRDefault="00F46A32" w:rsidP="00F46A32">
      <w:pPr>
        <w:spacing w:after="0" w:line="360" w:lineRule="exact"/>
        <w:rPr>
          <w:rFonts w:ascii="Times New Roman" w:hAnsi="Times New Roman"/>
          <w:b/>
          <w:i/>
          <w:sz w:val="24"/>
          <w:szCs w:val="24"/>
          <w:lang w:val="en-GB"/>
        </w:rPr>
      </w:pP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Literatur</w:t>
      </w:r>
      <w:r>
        <w:rPr>
          <w:rFonts w:ascii="Times New Roman" w:hAnsi="Times New Roman"/>
          <w:b/>
          <w:i/>
          <w:sz w:val="24"/>
          <w:szCs w:val="24"/>
          <w:lang w:val="en-GB"/>
        </w:rPr>
        <w:t>e</w:t>
      </w: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.</w:t>
      </w:r>
    </w:p>
    <w:p w:rsidR="00D74EC5" w:rsidRDefault="00D74EC5" w:rsidP="00D74EC5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 w:rsidRPr="006F0D7C">
        <w:rPr>
          <w:rFonts w:ascii="Times New Roman" w:hAnsi="Times New Roman"/>
          <w:sz w:val="24"/>
          <w:szCs w:val="24"/>
          <w:lang w:val="en-US"/>
        </w:rPr>
        <w:t xml:space="preserve">Wickham, H. (2019). </w:t>
      </w:r>
      <w:r w:rsidRPr="006F0D7C">
        <w:rPr>
          <w:rFonts w:ascii="Times New Roman" w:hAnsi="Times New Roman"/>
          <w:i/>
          <w:sz w:val="24"/>
          <w:szCs w:val="24"/>
          <w:lang w:val="en-US"/>
        </w:rPr>
        <w:t>Advanced R</w:t>
      </w:r>
      <w:r w:rsidRPr="006F0D7C">
        <w:rPr>
          <w:rFonts w:ascii="Times New Roman" w:hAnsi="Times New Roman"/>
          <w:sz w:val="24"/>
          <w:szCs w:val="24"/>
          <w:lang w:val="en-US"/>
        </w:rPr>
        <w:t xml:space="preserve">. CRC press. </w:t>
      </w:r>
    </w:p>
    <w:p w:rsidR="00D74EC5" w:rsidRPr="008C2F1C" w:rsidRDefault="00D74EC5" w:rsidP="00D74EC5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 w:rsidRPr="008C2F1C">
        <w:rPr>
          <w:rFonts w:ascii="Times New Roman" w:hAnsi="Times New Roman"/>
          <w:sz w:val="24"/>
          <w:szCs w:val="24"/>
          <w:lang w:val="en-US"/>
        </w:rPr>
        <w:t xml:space="preserve">Chambers, J. (2008). </w:t>
      </w:r>
      <w:r w:rsidRPr="008C2F1C">
        <w:rPr>
          <w:rFonts w:ascii="Times New Roman" w:hAnsi="Times New Roman"/>
          <w:i/>
          <w:iCs/>
          <w:sz w:val="24"/>
          <w:szCs w:val="24"/>
          <w:lang w:val="en-US"/>
        </w:rPr>
        <w:t xml:space="preserve">Software for data analysis: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P</w:t>
      </w:r>
      <w:r w:rsidRPr="008C2F1C">
        <w:rPr>
          <w:rFonts w:ascii="Times New Roman" w:hAnsi="Times New Roman"/>
          <w:i/>
          <w:iCs/>
          <w:sz w:val="24"/>
          <w:szCs w:val="24"/>
          <w:lang w:val="en-US"/>
        </w:rPr>
        <w:t>rogramming with R</w:t>
      </w:r>
      <w:r w:rsidRPr="008C2F1C">
        <w:rPr>
          <w:rFonts w:ascii="Times New Roman" w:hAnsi="Times New Roman"/>
          <w:sz w:val="24"/>
          <w:szCs w:val="24"/>
          <w:lang w:val="en-US"/>
        </w:rPr>
        <w:t>. Springer Science &amp; Business Media.</w:t>
      </w:r>
    </w:p>
    <w:p w:rsidR="00D74EC5" w:rsidRDefault="00D74EC5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:rsidR="00F46A32" w:rsidRDefault="00F46A32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:rsidR="00F46A32" w:rsidRDefault="00F46A32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Software</w:t>
      </w:r>
      <w:r>
        <w:rPr>
          <w:rFonts w:ascii="Times New Roman" w:hAnsi="Times New Roman"/>
          <w:b/>
          <w:i/>
          <w:sz w:val="24"/>
          <w:szCs w:val="24"/>
          <w:lang w:val="en-GB"/>
        </w:rPr>
        <w:t xml:space="preserve"> requirements</w:t>
      </w:r>
      <w:r w:rsidRPr="007A45C1">
        <w:rPr>
          <w:rFonts w:ascii="Times New Roman" w:hAnsi="Times New Roman"/>
          <w:b/>
          <w:i/>
          <w:sz w:val="24"/>
          <w:szCs w:val="24"/>
          <w:lang w:val="en-GB"/>
        </w:rPr>
        <w:t>.</w:t>
      </w:r>
    </w:p>
    <w:p w:rsidR="00D74EC5" w:rsidRDefault="00D74EC5" w:rsidP="00D74EC5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 [&gt;= 4.0.0], RStudio</w:t>
      </w:r>
    </w:p>
    <w:p w:rsidR="00F46A32" w:rsidRDefault="00F46A32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  <w:bookmarkStart w:id="0" w:name="_GoBack"/>
      <w:bookmarkEnd w:id="0"/>
    </w:p>
    <w:p w:rsidR="00F46A32" w:rsidRDefault="00F46A32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:rsidR="00AF3526" w:rsidRDefault="00AF3526" w:rsidP="00F46A32">
      <w:pPr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sectPr w:rsidR="00AF3526" w:rsidSect="00273B9D">
      <w:headerReference w:type="default" r:id="rId7"/>
      <w:pgSz w:w="11906" w:h="16838" w:code="9"/>
      <w:pgMar w:top="3232" w:right="1418" w:bottom="1134" w:left="1418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40D1" w:rsidRDefault="000B40D1">
      <w:r>
        <w:separator/>
      </w:r>
    </w:p>
  </w:endnote>
  <w:endnote w:type="continuationSeparator" w:id="0">
    <w:p w:rsidR="000B40D1" w:rsidRDefault="000B4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40D1" w:rsidRDefault="000B40D1">
      <w:r>
        <w:separator/>
      </w:r>
    </w:p>
  </w:footnote>
  <w:footnote w:type="continuationSeparator" w:id="0">
    <w:p w:rsidR="000B40D1" w:rsidRDefault="000B40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0E5" w:rsidRPr="00252372" w:rsidRDefault="00252372" w:rsidP="00252372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9264" behindDoc="1" locked="1" layoutInCell="1" allowOverlap="1" wp14:anchorId="2B54A531" wp14:editId="69520C9C">
          <wp:simplePos x="0" y="0"/>
          <wp:positionH relativeFrom="page">
            <wp:posOffset>0</wp:posOffset>
          </wp:positionH>
          <wp:positionV relativeFrom="page">
            <wp:posOffset>-19685</wp:posOffset>
          </wp:positionV>
          <wp:extent cx="7581265" cy="2069465"/>
          <wp:effectExtent l="0" t="0" r="0" b="0"/>
          <wp:wrapNone/>
          <wp:docPr id="2" name="IQB mit We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- Kopf intern, FDZ ohne Absen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265" cy="2069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45DB0"/>
    <w:multiLevelType w:val="hybridMultilevel"/>
    <w:tmpl w:val="EE3ACBEA"/>
    <w:lvl w:ilvl="0" w:tplc="3C7825A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4871"/>
    <w:rsid w:val="0000138A"/>
    <w:rsid w:val="000333C7"/>
    <w:rsid w:val="00046D3B"/>
    <w:rsid w:val="00073E82"/>
    <w:rsid w:val="00074742"/>
    <w:rsid w:val="00085476"/>
    <w:rsid w:val="000B08B9"/>
    <w:rsid w:val="000B40D1"/>
    <w:rsid w:val="000B435F"/>
    <w:rsid w:val="000C51B5"/>
    <w:rsid w:val="000D3D9C"/>
    <w:rsid w:val="00133721"/>
    <w:rsid w:val="00173E1C"/>
    <w:rsid w:val="001A1691"/>
    <w:rsid w:val="001A22E0"/>
    <w:rsid w:val="001D5488"/>
    <w:rsid w:val="002240BA"/>
    <w:rsid w:val="00234BFF"/>
    <w:rsid w:val="00252372"/>
    <w:rsid w:val="00273B9D"/>
    <w:rsid w:val="00301202"/>
    <w:rsid w:val="0032061D"/>
    <w:rsid w:val="00330CE3"/>
    <w:rsid w:val="00334332"/>
    <w:rsid w:val="00375ED0"/>
    <w:rsid w:val="004A7354"/>
    <w:rsid w:val="004B4513"/>
    <w:rsid w:val="004D5A47"/>
    <w:rsid w:val="004F3545"/>
    <w:rsid w:val="0055406E"/>
    <w:rsid w:val="005644D1"/>
    <w:rsid w:val="005E17FB"/>
    <w:rsid w:val="00631F79"/>
    <w:rsid w:val="006661A2"/>
    <w:rsid w:val="006748FF"/>
    <w:rsid w:val="00685598"/>
    <w:rsid w:val="00721110"/>
    <w:rsid w:val="007925B2"/>
    <w:rsid w:val="0079669B"/>
    <w:rsid w:val="007A31E5"/>
    <w:rsid w:val="00805652"/>
    <w:rsid w:val="00826B66"/>
    <w:rsid w:val="00865031"/>
    <w:rsid w:val="008853FF"/>
    <w:rsid w:val="00885B1B"/>
    <w:rsid w:val="00895733"/>
    <w:rsid w:val="00896B6C"/>
    <w:rsid w:val="008A44D4"/>
    <w:rsid w:val="00921D3A"/>
    <w:rsid w:val="0095377B"/>
    <w:rsid w:val="0096473B"/>
    <w:rsid w:val="00972835"/>
    <w:rsid w:val="00A04871"/>
    <w:rsid w:val="00A4312A"/>
    <w:rsid w:val="00A50D4F"/>
    <w:rsid w:val="00A912F2"/>
    <w:rsid w:val="00AA3872"/>
    <w:rsid w:val="00AF3526"/>
    <w:rsid w:val="00B12DC0"/>
    <w:rsid w:val="00BA4CF4"/>
    <w:rsid w:val="00BB6189"/>
    <w:rsid w:val="00BD4469"/>
    <w:rsid w:val="00BE7ACA"/>
    <w:rsid w:val="00BF54D3"/>
    <w:rsid w:val="00C745CB"/>
    <w:rsid w:val="00C9337A"/>
    <w:rsid w:val="00C9656C"/>
    <w:rsid w:val="00CB0B2C"/>
    <w:rsid w:val="00CE5D6C"/>
    <w:rsid w:val="00D01EF1"/>
    <w:rsid w:val="00D0356C"/>
    <w:rsid w:val="00D2430D"/>
    <w:rsid w:val="00D74EC5"/>
    <w:rsid w:val="00D9383C"/>
    <w:rsid w:val="00DB0985"/>
    <w:rsid w:val="00DD1600"/>
    <w:rsid w:val="00DD2BDE"/>
    <w:rsid w:val="00DE1655"/>
    <w:rsid w:val="00E02EAD"/>
    <w:rsid w:val="00E7392D"/>
    <w:rsid w:val="00EA7C49"/>
    <w:rsid w:val="00EE0366"/>
    <w:rsid w:val="00EF563F"/>
    <w:rsid w:val="00F264C0"/>
    <w:rsid w:val="00F46A32"/>
    <w:rsid w:val="00F900E5"/>
    <w:rsid w:val="00F96AF7"/>
    <w:rsid w:val="00FC294E"/>
    <w:rsid w:val="00FD0EC0"/>
    <w:rsid w:val="00FF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2AAEC1D"/>
  <w15:docId w15:val="{2CF9946A-CAAC-4D9F-BB95-B91F02DD9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aliases w:val="Logo-Text"/>
    <w:qFormat/>
    <w:rsid w:val="004B4513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C51B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C51B5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273B9D"/>
  </w:style>
  <w:style w:type="paragraph" w:styleId="StandardWeb">
    <w:name w:val="Normal (Web)"/>
    <w:basedOn w:val="Standard"/>
    <w:unhideWhenUsed/>
    <w:qFormat/>
    <w:rsid w:val="004B45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character" w:styleId="Hyperlink">
    <w:name w:val="Hyperlink"/>
    <w:unhideWhenUsed/>
    <w:rsid w:val="004B4513"/>
    <w:rPr>
      <w:color w:val="0000FF"/>
      <w:u w:val="single"/>
    </w:rPr>
  </w:style>
  <w:style w:type="table" w:styleId="Tabellenraster">
    <w:name w:val="Table Grid"/>
    <w:basedOn w:val="NormaleTabelle"/>
    <w:rsid w:val="00DE16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unhideWhenUsed/>
    <w:rsid w:val="007925B2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D74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Workshop : Längsschnittanalysen mit Mplus</vt:lpstr>
    </vt:vector>
  </TitlesOfParts>
  <Company>IQB</Company>
  <LinksUpToDate>false</LinksUpToDate>
  <CharactersWithSpaces>2259</CharactersWithSpaces>
  <SharedDoc>false</SharedDoc>
  <HLinks>
    <vt:vector size="6" baseType="variant">
      <vt:variant>
        <vt:i4>7340089</vt:i4>
      </vt:variant>
      <vt:variant>
        <vt:i4>0</vt:i4>
      </vt:variant>
      <vt:variant>
        <vt:i4>0</vt:i4>
      </vt:variant>
      <vt:variant>
        <vt:i4>5</vt:i4>
      </vt:variant>
      <vt:variant>
        <vt:lpwstr>http://www.statmodel.com/demo.shtml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: Längsschnittanalysen mit Mplus</dc:title>
  <dc:creator>Monika Lacher</dc:creator>
  <cp:lastModifiedBy>Benjamin Becker</cp:lastModifiedBy>
  <cp:revision>3</cp:revision>
  <dcterms:created xsi:type="dcterms:W3CDTF">2021-12-03T13:53:00Z</dcterms:created>
  <dcterms:modified xsi:type="dcterms:W3CDTF">2021-12-07T15:48:00Z</dcterms:modified>
</cp:coreProperties>
</file>